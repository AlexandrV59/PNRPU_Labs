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№8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EDE8133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590F37ED" w14:textId="0A875D8C" w:rsidR="00642AD2" w:rsidRPr="002B1F18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9653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16.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05FF0976" w:rsidR="00AE2F84" w:rsidRDefault="00AE2F84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Мазяров Александр Викторович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58FB8333" w14:textId="41E6991D" w:rsidR="00D11DE8" w:rsidRP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Цель:</w:t>
      </w: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с двоичными файлами, организация ввода-</w:t>
      </w:r>
    </w:p>
    <w:p w14:paraId="43E51045" w14:textId="77777777" w:rsidR="00D11DE8" w:rsidRP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 структурированной информации и ее хранение на</w:t>
      </w:r>
    </w:p>
    <w:p w14:paraId="45AE119D" w14:textId="63A06A9E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внешних носителях.</w:t>
      </w:r>
    </w:p>
    <w:p w14:paraId="1C271D65" w14:textId="239F780C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CD1B5C" w14:textId="250BBAC2" w:rsidR="00D11DE8" w:rsidRPr="00AE2F84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14:paraId="01DE6509" w14:textId="048124E4" w:rsidR="00D11DE8" w:rsidRDefault="00D11DE8" w:rsidP="00D11DE8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D11DE8">
        <w:rPr>
          <w:color w:val="000000"/>
          <w:sz w:val="27"/>
          <w:szCs w:val="27"/>
        </w:rPr>
        <w:t xml:space="preserve">     </w:t>
      </w:r>
      <w:r>
        <w:rPr>
          <w:color w:val="000000"/>
          <w:sz w:val="27"/>
          <w:szCs w:val="27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697101A9" w14:textId="2F59B17F" w:rsidR="00034C12" w:rsidRDefault="00034C12" w:rsidP="00D11DE8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1EFB2DB4" w14:textId="0769DE3F" w:rsidR="00034C12" w:rsidRPr="00034C12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00688E7" w14:textId="1036AFA0" w:rsidR="00034C12" w:rsidRPr="00034C12" w:rsidRDefault="00AE2F84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034C12"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.Структура "Автомобиль":</w:t>
      </w:r>
    </w:p>
    <w:p w14:paraId="0F2F858C" w14:textId="50296F7C" w:rsidR="00034C12" w:rsidRPr="00034C12" w:rsidRDefault="00AE2F84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-фамилия имя отчество</w:t>
      </w:r>
    </w:p>
    <w:p w14:paraId="4C82E333" w14:textId="6DD0BC03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E2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автомобиля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BB05EF0" w14:textId="4B8A4DFF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E2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телефона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BFDE3C3" w14:textId="7A67BAE8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AE2F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техпаспорта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9D5731D" w14:textId="77777777" w:rsidR="00034C12" w:rsidRP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FDCE43" w14:textId="358FCFEB" w:rsidR="00034C12" w:rsidRDefault="00AE2F84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элемент с заданным номером, добавить 2 элемента перед элементом с заданной фамилией.</w:t>
      </w:r>
    </w:p>
    <w:p w14:paraId="0C9E154B" w14:textId="27A3A02F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44FEEB" w14:textId="201AA532" w:rsidR="00034C12" w:rsidRPr="00AE2F84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73A5CCCD" w14:textId="3FD9D3D2" w:rsidR="00034C12" w:rsidRPr="00034C12" w:rsidRDefault="00034C12" w:rsidP="00034C1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заполнения структуры используется ввод с клавиатуры.</w:t>
      </w:r>
    </w:p>
    <w:p w14:paraId="5412456B" w14:textId="77777777" w:rsidR="00034C12" w:rsidRDefault="00034C12" w:rsidP="00034C12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BF2427" w14:textId="79AE7BD0" w:rsidR="00034C12" w:rsidRPr="00034C12" w:rsidRDefault="00034C12" w:rsidP="00034C1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добавления элемента в структуру используется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304B22" w14:textId="77777777" w:rsidR="00034C12" w:rsidRPr="00034C12" w:rsidRDefault="00034C12" w:rsidP="00034C12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A66AB4" w14:textId="0B815686" w:rsidR="00034C12" w:rsidRDefault="00034C12" w:rsidP="00034C1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поиска, чтобы удалить элемент из структуры используется цикл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AAAA3C" w14:textId="77777777" w:rsidR="00034C12" w:rsidRPr="00034C12" w:rsidRDefault="00034C12" w:rsidP="00034C12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174A9B" w14:textId="77777777" w:rsidR="00034C12" w:rsidRPr="00AE2F84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A1BB2EC" w14:textId="77777777" w:rsidR="00034C12" w:rsidRPr="00AE2F84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8A3DE2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&lt;iostream&gt;</w:t>
      </w:r>
    </w:p>
    <w:p w14:paraId="118D780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#include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&lt;string&gt;</w:t>
      </w:r>
    </w:p>
    <w:p w14:paraId="7B4338F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using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ECC54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//create structure </w:t>
      </w:r>
    </w:p>
    <w:p w14:paraId="0258159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struct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proofErr w:type="gramStart"/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CarOwner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{</w:t>
      </w:r>
      <w:proofErr w:type="gramEnd"/>
    </w:p>
    <w:p w14:paraId="08405C6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825B78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9FDC9C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</w:p>
    <w:p w14:paraId="28321CB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585473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};</w:t>
      </w:r>
    </w:p>
    <w:p w14:paraId="0508F60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proofErr w:type="gramStart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43D3FCA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68F974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CarOwner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3DAAB8F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//////////////////////////////////////////////////////////////////</w:t>
      </w:r>
    </w:p>
    <w:p w14:paraId="5986841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"Andreas Nikolaus Lauda"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 </w:t>
      </w:r>
    </w:p>
    <w:p w14:paraId="1887491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"022"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90AE6A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"81043112345"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24011A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"Ferrari 312T"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EF1095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000C6E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"Lewis Carl Davidson Hamilton"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  </w:t>
      </w:r>
    </w:p>
    <w:p w14:paraId="38DBFDB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"44"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AA10EE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"447441428091"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FC4943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"Mercedes M11 EQ Performance 1,6 V6T"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3780BC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F69AC4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"Michael Schumacher"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4034D4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"1"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DB77D3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"447332128091"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34AC53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"Mercedes FO 108X 2,4 V8"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67C0DC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029FD8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"Fernando Alonso Diaz"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 </w:t>
      </w:r>
    </w:p>
    <w:p w14:paraId="65F053F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"314"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FD2642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"032804982304"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55A101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"Renault R.E.18 1,6 V6T"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B27A12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//print</w:t>
      </w:r>
    </w:p>
    <w:p w14:paraId="3A5E903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unsigned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short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8CE69A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unsigned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short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1B86BA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++){</w:t>
      </w:r>
    </w:p>
    <w:p w14:paraId="1B060DA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5245A2E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;}</w:t>
      </w:r>
    </w:p>
    <w:p w14:paraId="5488028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++;</w:t>
      </w:r>
    </w:p>
    <w:p w14:paraId="00D5401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".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007BC4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3CE72B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213BF0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A94E20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}</w:t>
      </w:r>
    </w:p>
    <w:p w14:paraId="3CB0CEE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//delete element in pos...</w:t>
      </w:r>
    </w:p>
    <w:p w14:paraId="65FD9CE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unsigned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short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D7A0E5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"Delete element:"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E85A63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&gt;&gt;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846F1D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4B9694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8079E6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754D3A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choice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C4949C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2A0E88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++){</w:t>
      </w:r>
    </w:p>
    <w:p w14:paraId="42067A6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0D93CEE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;}</w:t>
      </w:r>
    </w:p>
    <w:p w14:paraId="7A75B1A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++;</w:t>
      </w:r>
    </w:p>
    <w:p w14:paraId="102C90C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".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8BA348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A7DCE8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69B0D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CB21C1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}</w:t>
      </w:r>
    </w:p>
    <w:p w14:paraId="57ECA57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//find Surname in array</w:t>
      </w:r>
    </w:p>
    <w:p w14:paraId="2C9419C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unsigned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short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PosElement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//for choice pos element</w:t>
      </w:r>
    </w:p>
    <w:p w14:paraId="48AE8BF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string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FindSur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B3C48F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2C7009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FindSur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76EA62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FindSur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AE9055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++){</w:t>
      </w:r>
    </w:p>
    <w:p w14:paraId="387E4C3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PosElement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03EDEF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FindSur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66FD067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switch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PosElement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 </w:t>
      </w:r>
    </w:p>
    <w:p w14:paraId="13EE07C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14:paraId="2DAD437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B032FA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449308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6D790D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6DD8F2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7CC9CAB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471EE5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1D1A48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2A17A8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7E567D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66CD0D0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378A2C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60A583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5E7AD6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3F3CCF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4B0BE2E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20C54F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E255A0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9FBC2D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6F8FF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first </w:t>
      </w:r>
    </w:p>
    <w:p w14:paraId="44F213D3" w14:textId="26F05A4C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5EF687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C8826E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E4A2FA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F14216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251EAD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BAB418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3FCAE0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FAD3D4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second</w:t>
      </w:r>
    </w:p>
    <w:p w14:paraId="04149481" w14:textId="34A4BD29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491C5D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75EE28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E253BB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56FEFA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249F19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9C748B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D3C5F4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021053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DD296B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14:paraId="52ED45C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39B6FF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D23FE5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8E07FA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78E312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64FFF52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A6C2F5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361A8A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48ED18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609D66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32721E0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EF5F33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C81541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882A8A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78DDDE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58868D5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CE9BCD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DFF5E3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8CDA44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4249C1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first </w:t>
      </w:r>
    </w:p>
    <w:p w14:paraId="0B85569C" w14:textId="39B333D5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55844E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657845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67DE41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6A3127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907C16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993A7E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09CD25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B3EE8E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second</w:t>
      </w:r>
    </w:p>
    <w:p w14:paraId="377A3C83" w14:textId="4702113D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7704FD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AB30A2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1992BF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C39A77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DA1AD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C44235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D0D734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80CA2D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CF09F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14:paraId="2CBDFAA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F44F1A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2F703C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958FC6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5D6DE3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3F17E10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220F62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591095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821400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EA12C9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7837BE8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D94DA3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2847162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DFE8AA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91AF30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59EA27C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0443F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9B0830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39F2F4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E6B10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lastRenderedPageBreak/>
        <w:t>                        //enter first </w:t>
      </w:r>
    </w:p>
    <w:p w14:paraId="192256C0" w14:textId="2DE459E9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566CB3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38F7B3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276AC3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DB9C5D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AE8DA9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215F5D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F8635E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ACE496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second</w:t>
      </w:r>
    </w:p>
    <w:p w14:paraId="76E33C53" w14:textId="1809364A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68E2DA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77ADA2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F0FEC9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0F5838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5C39DD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C8C46F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C8B0D3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D875D5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D13877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case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14:paraId="11411CC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9F8CBE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8B2B10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A3D88F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5BD6E5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5F3FA37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76E5F6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04F9A9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8EB2D7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7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13CCD9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64A7974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C6484C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474A7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4FFC41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6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311930B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</w:t>
      </w:r>
    </w:p>
    <w:p w14:paraId="0443092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C2F643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46E1AB1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F02D48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5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AA07C9D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first </w:t>
      </w:r>
    </w:p>
    <w:p w14:paraId="39D95BA4" w14:textId="7391C389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29D7CCA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EC945E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A8B4D57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D22D2B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BFA23E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640069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149DF8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A11A7B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                        //enter second</w:t>
      </w:r>
    </w:p>
    <w:p w14:paraId="725D1277" w14:textId="468B96F2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Surname, Name, Middle name:"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79A556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6CAC86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car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C76E09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7941F6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phone number:"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886BFD6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47A5EC5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"Enter tech password:"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5925FDE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getline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cin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,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proofErr w:type="gramEnd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B74993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break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;}}}</w:t>
      </w:r>
    </w:p>
    <w:p w14:paraId="5327D84F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AA2210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proofErr w:type="gramStart"/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9653D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=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amount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++){</w:t>
      </w:r>
    </w:p>
    <w:p w14:paraId="78DA94B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==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){</w:t>
      </w:r>
    </w:p>
    <w:p w14:paraId="7488E62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;}</w:t>
      </w:r>
    </w:p>
    <w:p w14:paraId="42F2821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++;</w:t>
      </w:r>
    </w:p>
    <w:p w14:paraId="6C75AC68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calc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".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SNP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963FBE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CarNumber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BC2C86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PhoneNumber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A8DB210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    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cout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   "</w:t>
      </w:r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person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gramStart"/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r w:rsidRPr="009653DF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TechPassNumber</w:t>
      </w:r>
      <w:proofErr w:type="gramEnd"/>
      <w:r w:rsidRPr="009653DF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&lt;&lt;endl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8F4E994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    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26B19D79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   </w:t>
      </w:r>
      <w:r w:rsidRPr="009653DF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return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 </w:t>
      </w:r>
      <w:r w:rsidRPr="009653DF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0</w:t>
      </w: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14:paraId="06F2E21C" w14:textId="77777777" w:rsidR="009653DF" w:rsidRPr="009653DF" w:rsidRDefault="009653DF" w:rsidP="009653D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9653D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5E7C2729" w14:textId="51B33EA5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6E9D4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33AE94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C3628F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9778234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080B09B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43AAFD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2D867F0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3C7F02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E48777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B9660C1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232DB3D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267373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F6C32E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F0F636" w14:textId="77777777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8F6CE" w14:textId="0A227094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57BCF93" w14:textId="69C3A271" w:rsidR="00A947CE" w:rsidRPr="00A947CE" w:rsidRDefault="009653DF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3BC8F5" wp14:editId="3D9914CE">
            <wp:extent cx="3228975" cy="818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EE39" w14:textId="38E722C3" w:rsidR="00A947CE" w:rsidRDefault="00A947CE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F18DE4" w14:textId="015710E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43012DD" w14:textId="30500CCF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A0833D9" w14:textId="7351C5EB" w:rsidR="003A5968" w:rsidRPr="003A5968" w:rsidRDefault="003A596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</w:pP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  <w:t>Блок-схема</w:t>
      </w: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A4522E1" w14:textId="67918CBC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7AA163AD" w14:textId="1C79EB05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C39EC5F" w14:textId="252DABE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3732AF3D" w14:textId="2E7980BE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64CBABD" w14:textId="48A4A39A" w:rsidR="0041061E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6F251499" w14:textId="4D7F7C59" w:rsidR="0041061E" w:rsidRDefault="002B1F1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  <w:ins w:id="1" w:author="Alexandr Viktorovich" w:date="2021-03-28T22:49:00Z">
        <w:r>
          <w:rPr>
            <w:rFonts w:ascii="yandex-sans" w:eastAsia="Times New Roman" w:hAnsi="yandex-sans" w:cs="Times New Roman"/>
            <w:noProof/>
            <w:color w:val="000000"/>
            <w:sz w:val="28"/>
            <w:szCs w:val="28"/>
            <w:lang w:eastAsia="ru-RU"/>
          </w:rPr>
          <w:t>ъ</w:t>
        </w:r>
      </w:ins>
    </w:p>
    <w:p w14:paraId="72BDE01E" w14:textId="2ED2326F" w:rsidR="0041061E" w:rsidRPr="00034C12" w:rsidRDefault="0041061E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37FB9CF" w14:textId="77777777" w:rsidR="00034C12" w:rsidRPr="00034C12" w:rsidRDefault="00034C12" w:rsidP="00D11DE8">
      <w:pPr>
        <w:shd w:val="clear" w:color="auto" w:fill="FFFFFF"/>
        <w:spacing w:after="0" w:line="240" w:lineRule="auto"/>
        <w:rPr>
          <w:b/>
          <w:bCs/>
          <w:color w:val="000000"/>
          <w:sz w:val="27"/>
          <w:szCs w:val="27"/>
        </w:rPr>
      </w:pPr>
    </w:p>
    <w:p w14:paraId="62FFB905" w14:textId="77777777" w:rsidR="00034C12" w:rsidRPr="00D11DE8" w:rsidRDefault="00034C12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6139A" w14:textId="77777777" w:rsidR="00ED4E6D" w:rsidRDefault="00ED4E6D" w:rsidP="00A947CE">
      <w:pPr>
        <w:spacing w:after="0" w:line="240" w:lineRule="auto"/>
      </w:pPr>
      <w:r>
        <w:separator/>
      </w:r>
    </w:p>
  </w:endnote>
  <w:endnote w:type="continuationSeparator" w:id="0">
    <w:p w14:paraId="5BCABFD0" w14:textId="77777777" w:rsidR="00ED4E6D" w:rsidRDefault="00ED4E6D" w:rsidP="00A947CE">
      <w:pPr>
        <w:spacing w:after="0" w:line="240" w:lineRule="auto"/>
      </w:pPr>
      <w:r>
        <w:continuationSeparator/>
      </w:r>
    </w:p>
  </w:endnote>
  <w:endnote w:type="continuationNotice" w:id="1">
    <w:p w14:paraId="46587A17" w14:textId="77777777" w:rsidR="00ED4E6D" w:rsidRDefault="00ED4E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83DA7" w14:textId="77777777" w:rsidR="00770A16" w:rsidRDefault="00770A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4A263" w14:textId="77777777" w:rsidR="00ED4E6D" w:rsidRDefault="00ED4E6D" w:rsidP="00A947CE">
      <w:pPr>
        <w:spacing w:after="0" w:line="240" w:lineRule="auto"/>
      </w:pPr>
      <w:r>
        <w:separator/>
      </w:r>
    </w:p>
  </w:footnote>
  <w:footnote w:type="continuationSeparator" w:id="0">
    <w:p w14:paraId="008444D4" w14:textId="77777777" w:rsidR="00ED4E6D" w:rsidRDefault="00ED4E6D" w:rsidP="00A947CE">
      <w:pPr>
        <w:spacing w:after="0" w:line="240" w:lineRule="auto"/>
      </w:pPr>
      <w:r>
        <w:continuationSeparator/>
      </w:r>
    </w:p>
  </w:footnote>
  <w:footnote w:type="continuationNotice" w:id="1">
    <w:p w14:paraId="5EE546C8" w14:textId="77777777" w:rsidR="00ED4E6D" w:rsidRDefault="00ED4E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B1192" w14:textId="77777777" w:rsidR="00770A16" w:rsidRDefault="00770A1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8"/>
    <w:rsid w:val="00034C12"/>
    <w:rsid w:val="002368D8"/>
    <w:rsid w:val="00276193"/>
    <w:rsid w:val="002B1F18"/>
    <w:rsid w:val="00313082"/>
    <w:rsid w:val="003A5968"/>
    <w:rsid w:val="0041061E"/>
    <w:rsid w:val="005455F7"/>
    <w:rsid w:val="00595E90"/>
    <w:rsid w:val="00642AD2"/>
    <w:rsid w:val="00654371"/>
    <w:rsid w:val="00692CF8"/>
    <w:rsid w:val="007102B4"/>
    <w:rsid w:val="00770A16"/>
    <w:rsid w:val="008B3EE1"/>
    <w:rsid w:val="00956B44"/>
    <w:rsid w:val="009653DF"/>
    <w:rsid w:val="00A80EE6"/>
    <w:rsid w:val="00A947CE"/>
    <w:rsid w:val="00AE2F84"/>
    <w:rsid w:val="00AF21E6"/>
    <w:rsid w:val="00BC30F3"/>
    <w:rsid w:val="00C96DF2"/>
    <w:rsid w:val="00CE2E50"/>
    <w:rsid w:val="00CF30DE"/>
    <w:rsid w:val="00D11DE8"/>
    <w:rsid w:val="00D60AD0"/>
    <w:rsid w:val="00DC3D5A"/>
    <w:rsid w:val="00EB41F8"/>
    <w:rsid w:val="00E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  <w15:chartTrackingRefBased/>
  <w15:docId w15:val="{5128F92C-2B33-4CA7-9B6B-2F7BE365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  <w:style w:type="paragraph" w:customStyle="1" w:styleId="msonormal0">
    <w:name w:val="msonormal"/>
    <w:basedOn w:val="a"/>
    <w:rsid w:val="0096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Revision"/>
    <w:hidden/>
    <w:uiPriority w:val="99"/>
    <w:semiHidden/>
    <w:rsid w:val="00770A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Alexandr Viktorovich</cp:lastModifiedBy>
  <cp:revision>3</cp:revision>
  <dcterms:created xsi:type="dcterms:W3CDTF">2021-03-28T17:47:00Z</dcterms:created>
  <dcterms:modified xsi:type="dcterms:W3CDTF">2021-03-28T17:50:00Z</dcterms:modified>
</cp:coreProperties>
</file>